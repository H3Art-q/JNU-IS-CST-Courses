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jc w:val="center"/>
        <w:rPr>
          <w:rFonts w:eastAsia="楷体_GB2312"/>
          <w:b/>
          <w:sz w:val="44"/>
          <w:szCs w:val="44"/>
        </w:rPr>
      </w:pPr>
      <w:r>
        <w:rPr>
          <w:rFonts w:eastAsia="楷体_GB2312"/>
          <w:b/>
          <w:sz w:val="44"/>
          <w:szCs w:val="44"/>
        </w:rPr>
        <w:t>暨南大学本科实验报告专用纸</w:t>
      </w:r>
    </w:p>
    <w:p w:rsidR="00000000" w:rsidRDefault="00000000">
      <w:pPr>
        <w:spacing w:line="420" w:lineRule="exact"/>
        <w:rPr>
          <w:rFonts w:eastAsia="楷体_GB2312" w:hint="eastAsia"/>
          <w:sz w:val="28"/>
          <w:szCs w:val="28"/>
        </w:rPr>
      </w:pPr>
    </w:p>
    <w:p w:rsidR="00000000" w:rsidRDefault="00000000">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数值计算实验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rsidR="00000000" w:rsidRDefault="00000000">
      <w:pPr>
        <w:spacing w:line="420" w:lineRule="exact"/>
        <w:rPr>
          <w:rFonts w:eastAsia="楷体_GB2312"/>
          <w:sz w:val="28"/>
          <w:szCs w:val="28"/>
        </w:rPr>
      </w:pPr>
      <w:r>
        <w:rPr>
          <w:rFonts w:eastAsia="楷体_GB2312"/>
          <w:sz w:val="28"/>
          <w:szCs w:val="28"/>
        </w:rPr>
        <w:t>实验项目名称</w:t>
      </w:r>
      <w:r>
        <w:rPr>
          <w:rFonts w:eastAsia="楷体_GB2312"/>
          <w:szCs w:val="28"/>
          <w:u w:val="single"/>
        </w:rPr>
        <w:t xml:space="preserve">  </w:t>
      </w:r>
      <w:r>
        <w:rPr>
          <w:rFonts w:eastAsia="楷体_GB2312" w:hint="eastAsia"/>
          <w:szCs w:val="28"/>
          <w:u w:val="single"/>
        </w:rPr>
        <w:t xml:space="preserve">  </w:t>
      </w:r>
      <w:r>
        <w:rPr>
          <w:rFonts w:eastAsia="楷体_GB2312" w:hint="eastAsia"/>
          <w:sz w:val="28"/>
          <w:szCs w:val="40"/>
          <w:u w:val="single"/>
        </w:rPr>
        <w:t>Computing Problems</w:t>
      </w:r>
      <w:r>
        <w:rPr>
          <w:rFonts w:eastAsia="楷体_GB2312" w:hint="eastAsia"/>
          <w:sz w:val="32"/>
          <w:szCs w:val="32"/>
          <w:u w:val="single"/>
        </w:rPr>
        <w:t xml:space="preserve"> </w:t>
      </w:r>
      <w:r>
        <w:rPr>
          <w:rFonts w:eastAsia="楷体_GB2312" w:hint="eastAsia"/>
          <w:sz w:val="28"/>
          <w:szCs w:val="28"/>
          <w:u w:val="single"/>
        </w:rPr>
        <w:t xml:space="preserve">  </w:t>
      </w:r>
      <w:r>
        <w:rPr>
          <w:rFonts w:eastAsia="楷体_GB2312" w:hint="eastAsia"/>
          <w:sz w:val="28"/>
          <w:szCs w:val="28"/>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 xml:space="preserve"> Liangda Fang</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p>
    <w:p w:rsidR="00000000" w:rsidRDefault="00000000">
      <w:pPr>
        <w:spacing w:line="420" w:lineRule="exact"/>
        <w:rPr>
          <w:rFonts w:eastAsia="楷体_GB2312" w:hint="eastAsia"/>
          <w:sz w:val="28"/>
          <w:szCs w:val="28"/>
          <w:u w:val="single"/>
        </w:rPr>
      </w:pPr>
      <w:r>
        <w:rPr>
          <w:rFonts w:eastAsia="楷体_GB2312"/>
          <w:sz w:val="28"/>
          <w:szCs w:val="28"/>
        </w:rPr>
        <w:t>实验项目编号</w:t>
      </w:r>
      <w:r>
        <w:rPr>
          <w:rFonts w:eastAsia="楷体_GB2312"/>
          <w:sz w:val="28"/>
          <w:szCs w:val="28"/>
          <w:u w:val="single"/>
        </w:rPr>
        <w:t xml:space="preserve"> </w:t>
      </w:r>
      <w:r>
        <w:rPr>
          <w:rFonts w:eastAsia="楷体_GB2312" w:hint="eastAsia"/>
          <w:sz w:val="28"/>
          <w:szCs w:val="28"/>
          <w:u w:val="single"/>
        </w:rPr>
        <w:t xml:space="preserve">  02 </w:t>
      </w:r>
      <w:r>
        <w:rPr>
          <w:rFonts w:eastAsia="楷体_GB2312"/>
          <w:sz w:val="28"/>
          <w:szCs w:val="28"/>
          <w:u w:val="single"/>
        </w:rPr>
        <w:t xml:space="preserve"> </w:t>
      </w:r>
      <w:r>
        <w:rPr>
          <w:rFonts w:eastAsia="楷体_GB2312"/>
          <w:sz w:val="28"/>
          <w:szCs w:val="28"/>
        </w:rPr>
        <w:t>实验项目类型</w:t>
      </w:r>
      <w:r>
        <w:rPr>
          <w:rFonts w:eastAsia="楷体_GB2312" w:hint="eastAsia"/>
          <w:sz w:val="28"/>
          <w:szCs w:val="28"/>
          <w:u w:val="single"/>
        </w:rPr>
        <w:t xml:space="preserve">   </w:t>
      </w:r>
      <w:r>
        <w:rPr>
          <w:rFonts w:eastAsia="楷体_GB2312" w:hint="eastAsia"/>
          <w:sz w:val="28"/>
          <w:szCs w:val="28"/>
          <w:u w:val="single"/>
        </w:rPr>
        <w:t>验证型</w:t>
      </w:r>
      <w:r>
        <w:rPr>
          <w:rFonts w:eastAsia="楷体_GB2312" w:hint="eastAsia"/>
          <w:sz w:val="28"/>
          <w:szCs w:val="28"/>
          <w:u w:val="single"/>
        </w:rPr>
        <w:t xml:space="preserve">   </w:t>
      </w:r>
      <w:r>
        <w:rPr>
          <w:rFonts w:eastAsia="楷体_GB2312"/>
          <w:sz w:val="28"/>
          <w:szCs w:val="28"/>
        </w:rPr>
        <w:t>实验地点</w:t>
      </w:r>
      <w:r>
        <w:rPr>
          <w:rFonts w:eastAsia="楷体_GB2312"/>
          <w:sz w:val="28"/>
          <w:szCs w:val="28"/>
          <w:u w:val="single"/>
        </w:rPr>
        <w:t xml:space="preserve"> </w:t>
      </w:r>
      <w:r>
        <w:rPr>
          <w:rFonts w:eastAsia="楷体_GB2312" w:hint="eastAsia"/>
          <w:sz w:val="28"/>
          <w:szCs w:val="28"/>
          <w:u w:val="single"/>
        </w:rPr>
        <w:t xml:space="preserve"> N116  </w:t>
      </w:r>
    </w:p>
    <w:p w:rsidR="00000000" w:rsidRDefault="00000000">
      <w:pPr>
        <w:widowControl/>
        <w:jc w:val="left"/>
        <w:rPr>
          <w:rFonts w:eastAsia="楷体_GB2312"/>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 xml:space="preserve">                          </w:t>
      </w:r>
    </w:p>
    <w:p w:rsidR="00000000" w:rsidRDefault="00000000">
      <w:pPr>
        <w:numPr>
          <w:ins w:id="0" w:author="MC SYSTEM" w:date="2006-06-11T14:06:00Z"/>
        </w:num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信息科学技术学院</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hint="eastAsia"/>
          <w:sz w:val="28"/>
          <w:szCs w:val="28"/>
          <w:u w:val="single"/>
        </w:rPr>
        <w:t>计算机系</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 xml:space="preserve"> </w:t>
      </w:r>
    </w:p>
    <w:p w:rsidR="00000000" w:rsidRDefault="00000000">
      <w:pPr>
        <w:spacing w:line="420" w:lineRule="exact"/>
        <w:rPr>
          <w:rFonts w:eastAsia="楷体_GB2312"/>
          <w:sz w:val="28"/>
          <w:szCs w:val="28"/>
        </w:rPr>
      </w:pPr>
      <w:r>
        <w:rPr>
          <w:rFonts w:eastAsia="楷体_GB2312"/>
          <w:sz w:val="28"/>
          <w:szCs w:val="28"/>
        </w:rPr>
        <w:t>实验时间</w:t>
      </w:r>
      <w:r>
        <w:rPr>
          <w:rFonts w:eastAsia="楷体_GB2312" w:hint="eastAsia"/>
          <w:sz w:val="28"/>
          <w:szCs w:val="28"/>
          <w:u w:val="single"/>
        </w:rPr>
        <w:t>2021</w:t>
      </w:r>
      <w:r>
        <w:rPr>
          <w:rFonts w:eastAsia="楷体_GB2312"/>
          <w:sz w:val="28"/>
          <w:szCs w:val="28"/>
        </w:rPr>
        <w:t>年</w:t>
      </w:r>
      <w:r>
        <w:rPr>
          <w:rFonts w:eastAsia="楷体_GB2312" w:hint="eastAsia"/>
          <w:sz w:val="28"/>
          <w:szCs w:val="28"/>
          <w:u w:val="single"/>
        </w:rPr>
        <w:t xml:space="preserve"> 10  </w:t>
      </w:r>
      <w:r>
        <w:rPr>
          <w:rFonts w:eastAsia="楷体_GB2312"/>
          <w:sz w:val="28"/>
          <w:szCs w:val="28"/>
        </w:rPr>
        <w:t>月</w:t>
      </w:r>
      <w:r>
        <w:rPr>
          <w:rFonts w:eastAsia="楷体_GB2312" w:hint="eastAsia"/>
          <w:sz w:val="28"/>
          <w:szCs w:val="28"/>
          <w:u w:val="single"/>
        </w:rPr>
        <w:t xml:space="preserve"> 23 </w:t>
      </w:r>
      <w:r>
        <w:rPr>
          <w:rFonts w:eastAsia="楷体_GB2312"/>
          <w:sz w:val="28"/>
          <w:szCs w:val="28"/>
        </w:rPr>
        <w:t>日</w:t>
      </w:r>
      <w:r>
        <w:rPr>
          <w:rFonts w:eastAsia="楷体_GB2312" w:hint="eastAsia"/>
          <w:sz w:val="28"/>
          <w:szCs w:val="28"/>
        </w:rPr>
        <w:t>上</w:t>
      </w:r>
      <w:r>
        <w:rPr>
          <w:rFonts w:eastAsia="楷体_GB2312"/>
          <w:sz w:val="28"/>
          <w:szCs w:val="28"/>
        </w:rPr>
        <w:t>午</w:t>
      </w:r>
      <w:r>
        <w:rPr>
          <w:rFonts w:eastAsia="楷体_GB2312" w:hint="eastAsia"/>
          <w:sz w:val="28"/>
          <w:szCs w:val="28"/>
          <w:u w:val="single"/>
        </w:rPr>
        <w:t>10:30</w:t>
      </w:r>
      <w:r>
        <w:rPr>
          <w:rFonts w:eastAsia="楷体_GB2312"/>
          <w:sz w:val="28"/>
          <w:szCs w:val="28"/>
        </w:rPr>
        <w:t>～</w:t>
      </w:r>
      <w:r>
        <w:rPr>
          <w:rFonts w:eastAsia="楷体_GB2312" w:hint="eastAsia"/>
          <w:sz w:val="28"/>
          <w:szCs w:val="28"/>
          <w:u w:val="single"/>
        </w:rPr>
        <w:t xml:space="preserve"> 12:10</w:t>
      </w:r>
      <w:r>
        <w:rPr>
          <w:rFonts w:eastAsia="楷体_GB2312"/>
          <w:sz w:val="28"/>
          <w:szCs w:val="28"/>
        </w:rPr>
        <w:t xml:space="preserve"> </w:t>
      </w:r>
    </w:p>
    <w:p w:rsidR="00000000" w:rsidRDefault="00000000">
      <w:pPr>
        <w:spacing w:line="420" w:lineRule="exact"/>
        <w:rPr>
          <w:rFonts w:eastAsia="楷体_GB2312"/>
          <w:sz w:val="28"/>
          <w:szCs w:val="28"/>
        </w:rPr>
      </w:pPr>
    </w:p>
    <w:p w:rsidR="00000000" w:rsidRDefault="00000000">
      <w:pPr>
        <w:pStyle w:val="2"/>
        <w:rPr>
          <w:rFonts w:hint="eastAsia"/>
        </w:rPr>
      </w:pPr>
      <w:r>
        <w:rPr>
          <w:rFonts w:hint="eastAsia"/>
        </w:rPr>
        <w:t>Ⅰ、</w:t>
      </w:r>
      <w:r>
        <w:rPr>
          <w:rFonts w:hint="eastAsia"/>
        </w:rPr>
        <w:t>Problem</w:t>
      </w:r>
    </w:p>
    <w:p w:rsidR="00000000" w:rsidRDefault="00000000">
      <w:pPr>
        <w:rPr>
          <w:rFonts w:ascii="Calibri"/>
          <w:sz w:val="24"/>
          <w:szCs w:val="32"/>
        </w:rPr>
      </w:pPr>
      <w:r>
        <w:rPr>
          <w:rFonts w:ascii="Calibri"/>
          <w:sz w:val="24"/>
          <w:szCs w:val="32"/>
        </w:rPr>
        <w:t xml:space="preserve">Let f(x) = e </w:t>
      </w:r>
      <w:r>
        <w:rPr>
          <w:rFonts w:ascii="Calibri"/>
          <w:sz w:val="24"/>
          <w:szCs w:val="32"/>
          <w:vertAlign w:val="superscript"/>
        </w:rPr>
        <w:t>2x</w:t>
      </w:r>
      <w:r>
        <w:rPr>
          <w:rFonts w:ascii="Calibri"/>
          <w:sz w:val="24"/>
          <w:szCs w:val="32"/>
        </w:rPr>
        <w:t xml:space="preserve"> and the interval to be [ 1, 1].</w:t>
      </w:r>
    </w:p>
    <w:p w:rsidR="00000000" w:rsidRDefault="00000000">
      <w:pPr>
        <w:rPr>
          <w:rFonts w:ascii="Calibri"/>
          <w:sz w:val="24"/>
          <w:szCs w:val="32"/>
        </w:rPr>
      </w:pPr>
      <w:r>
        <w:rPr>
          <w:rFonts w:ascii="Calibri"/>
          <w:sz w:val="24"/>
          <w:szCs w:val="32"/>
        </w:rPr>
        <w:t>1. Write a program generating the Newton</w:t>
      </w:r>
      <w:r>
        <w:rPr>
          <w:rFonts w:ascii="Calibri"/>
          <w:sz w:val="24"/>
          <w:szCs w:val="32"/>
        </w:rPr>
        <w:t>’</w:t>
      </w:r>
      <w:r>
        <w:rPr>
          <w:rFonts w:ascii="Calibri"/>
          <w:sz w:val="24"/>
          <w:szCs w:val="32"/>
        </w:rPr>
        <w:t>s divided difference formula;</w:t>
      </w:r>
    </w:p>
    <w:p w:rsidR="00000000" w:rsidRDefault="00000000">
      <w:pPr>
        <w:rPr>
          <w:rFonts w:ascii="Calibri"/>
          <w:sz w:val="24"/>
          <w:szCs w:val="32"/>
        </w:rPr>
      </w:pPr>
      <w:r>
        <w:rPr>
          <w:rFonts w:ascii="Calibri"/>
          <w:sz w:val="24"/>
          <w:szCs w:val="32"/>
        </w:rPr>
        <w:t>2. Use the program to generate a degree n polynomial with evenly spaced points and Chebyshev points for n = 10, 20 and 40;</w:t>
      </w:r>
    </w:p>
    <w:p w:rsidR="00000000" w:rsidRDefault="00000000">
      <w:pPr>
        <w:rPr>
          <w:rFonts w:ascii="Calibri"/>
          <w:sz w:val="24"/>
          <w:szCs w:val="32"/>
        </w:rPr>
      </w:pPr>
      <w:r>
        <w:rPr>
          <w:rFonts w:ascii="Calibri"/>
          <w:sz w:val="24"/>
          <w:szCs w:val="32"/>
        </w:rPr>
        <w:t>3. Plot the polynomials for the above types (see Figure 3.8);</w:t>
      </w:r>
    </w:p>
    <w:p w:rsidR="00000000" w:rsidRDefault="00000000">
      <w:pPr>
        <w:rPr>
          <w:rFonts w:ascii="Calibri"/>
          <w:sz w:val="24"/>
          <w:szCs w:val="32"/>
        </w:rPr>
      </w:pPr>
      <w:r>
        <w:rPr>
          <w:rFonts w:ascii="Calibri"/>
          <w:sz w:val="24"/>
          <w:szCs w:val="32"/>
        </w:rPr>
        <w:t>4. By sampling at a 0.05 step, create the empirical interpolation errors for each type, and plot a comparison (see Figure 3.11).</w:t>
      </w:r>
    </w:p>
    <w:p w:rsidR="00000000" w:rsidRDefault="00000000">
      <w:pPr>
        <w:ind w:firstLine="420"/>
        <w:rPr>
          <w:rFonts w:ascii="Calibri"/>
          <w:sz w:val="24"/>
          <w:szCs w:val="32"/>
        </w:rPr>
      </w:pPr>
    </w:p>
    <w:p w:rsidR="00000000" w:rsidRDefault="00000000">
      <w:pPr>
        <w:rPr>
          <w:rFonts w:ascii="Arial" w:hAnsi="Arial" w:cs="Arial"/>
          <w:b/>
          <w:bCs/>
          <w:sz w:val="36"/>
          <w:szCs w:val="36"/>
        </w:rPr>
      </w:pPr>
      <w:r>
        <w:rPr>
          <w:rFonts w:ascii="Arial" w:hAnsi="Arial" w:cs="Arial"/>
          <w:b/>
          <w:bCs/>
          <w:sz w:val="36"/>
          <w:szCs w:val="36"/>
        </w:rPr>
        <w:t>Ⅱ</w:t>
      </w:r>
      <w:r>
        <w:rPr>
          <w:rFonts w:ascii="Arial" w:hAnsi="Arial" w:cs="Arial"/>
          <w:b/>
          <w:bCs/>
          <w:sz w:val="36"/>
          <w:szCs w:val="36"/>
        </w:rPr>
        <w:t>、</w:t>
      </w:r>
      <w:r>
        <w:rPr>
          <w:rFonts w:ascii="Arial" w:hAnsi="Arial" w:cs="Arial"/>
          <w:b/>
          <w:bCs/>
          <w:sz w:val="36"/>
          <w:szCs w:val="36"/>
        </w:rPr>
        <w:t xml:space="preserve">Algorithm summary </w:t>
      </w:r>
    </w:p>
    <w:p w:rsidR="00000000" w:rsidRDefault="00000000">
      <w:pPr>
        <w:rPr>
          <w:rFonts w:ascii="Calibri"/>
          <w:sz w:val="24"/>
          <w:szCs w:val="32"/>
        </w:rPr>
      </w:pPr>
      <w:r>
        <w:rPr>
          <w:rFonts w:ascii="Calibri"/>
          <w:sz w:val="24"/>
          <w:szCs w:val="32"/>
        </w:rPr>
        <w:t>Using polynomial approximation data is a way of data compression. Given some data points, it may be very complex to accurately describe the functions of these points, but the function value y corresponding to point x can be easily and nearly calculated by interpolation polynomial. In polynomial interpolation, Newton difference formula and Chebyshev node are common methods. The following describes the principles of these two algorithms</w:t>
      </w:r>
      <w:r>
        <w:rPr>
          <w:rFonts w:ascii="Calibri" w:hint="eastAsia"/>
          <w:sz w:val="24"/>
          <w:szCs w:val="32"/>
        </w:rPr>
        <w:t>.</w:t>
      </w:r>
    </w:p>
    <w:p w:rsidR="00000000" w:rsidRDefault="00000000">
      <w:pPr>
        <w:rPr>
          <w:rFonts w:ascii="Calibri" w:hint="eastAsia"/>
          <w:sz w:val="24"/>
          <w:szCs w:val="32"/>
        </w:rPr>
      </w:pPr>
    </w:p>
    <w:p w:rsidR="00000000" w:rsidRDefault="00000000">
      <w:pPr>
        <w:rPr>
          <w:rFonts w:ascii="Calibri"/>
          <w:sz w:val="24"/>
          <w:szCs w:val="32"/>
        </w:rPr>
      </w:pPr>
      <w:r>
        <w:rPr>
          <w:rFonts w:ascii="Calibri"/>
          <w:sz w:val="24"/>
          <w:szCs w:val="32"/>
        </w:rPr>
        <w:t xml:space="preserve">Firstly, </w:t>
      </w:r>
      <w:r>
        <w:rPr>
          <w:rFonts w:ascii="Calibri" w:hint="eastAsia"/>
          <w:sz w:val="24"/>
          <w:szCs w:val="32"/>
        </w:rPr>
        <w:t xml:space="preserve">we introduce </w:t>
      </w:r>
      <w:r>
        <w:rPr>
          <w:rFonts w:ascii="Calibri"/>
          <w:sz w:val="24"/>
          <w:szCs w:val="32"/>
        </w:rPr>
        <w:t>the main theorem of polynomial interpolation</w:t>
      </w:r>
      <w:r>
        <w:rPr>
          <w:rFonts w:ascii="Calibri" w:hint="eastAsia"/>
          <w:sz w:val="24"/>
          <w:szCs w:val="32"/>
        </w:rPr>
        <w:t>,</w:t>
      </w:r>
      <w:r>
        <w:rPr>
          <w:rFonts w:ascii="Calibri"/>
          <w:sz w:val="24"/>
          <w:szCs w:val="32"/>
        </w:rPr>
        <w:t xml:space="preserve"> which is the important foundation of polynomial interpolation.</w:t>
      </w:r>
    </w:p>
    <w:p w:rsidR="00000000" w:rsidRDefault="00000000">
      <w:pPr>
        <w:rPr>
          <w:rFonts w:ascii="Calibri"/>
          <w:sz w:val="24"/>
          <w:szCs w:val="32"/>
        </w:rPr>
      </w:pPr>
    </w:p>
    <w:p w:rsidR="00000000" w:rsidRDefault="00000000">
      <w:pPr>
        <w:numPr>
          <w:ilvl w:val="0"/>
          <w:numId w:val="1"/>
        </w:numPr>
        <w:rPr>
          <w:rFonts w:ascii="Arial" w:hAnsi="Arial" w:cs="Arial"/>
          <w:b/>
          <w:bCs/>
          <w:sz w:val="28"/>
          <w:szCs w:val="28"/>
        </w:rPr>
      </w:pPr>
      <w:r>
        <w:rPr>
          <w:rFonts w:ascii="Arial" w:hAnsi="Arial" w:cs="Arial" w:hint="eastAsia"/>
          <w:b/>
          <w:bCs/>
          <w:sz w:val="28"/>
          <w:szCs w:val="28"/>
        </w:rPr>
        <w:t>Main theorem of polynomial interpolation</w:t>
      </w:r>
    </w:p>
    <w:p w:rsidR="00000000" w:rsidRDefault="00000000">
      <w:pPr>
        <w:rPr>
          <w:rFonts w:ascii="Calibri"/>
          <w:sz w:val="24"/>
        </w:rPr>
      </w:pPr>
      <w:r>
        <w:rPr>
          <w:rFonts w:ascii="Calibri"/>
          <w:sz w:val="24"/>
        </w:rPr>
        <w:t xml:space="preserve">Let (x1,y1), . . . , (xn,yn) be n points in the plane with distinct xi . Then there exists one and only one polynomial P of degree n </w:t>
      </w:r>
      <w:r>
        <w:rPr>
          <w:rFonts w:ascii="Calibri"/>
          <w:sz w:val="24"/>
        </w:rPr>
        <w:t>−</w:t>
      </w:r>
      <w:r>
        <w:rPr>
          <w:rFonts w:ascii="Calibri"/>
          <w:sz w:val="24"/>
        </w:rPr>
        <w:t xml:space="preserve"> 1 or less that satisfies P(xi ) = yi for i = 1,...,n. Newton</w:t>
      </w:r>
      <w:r>
        <w:rPr>
          <w:rFonts w:ascii="Calibri"/>
          <w:sz w:val="24"/>
        </w:rPr>
        <w:t>’</w:t>
      </w:r>
      <w:r>
        <w:rPr>
          <w:rFonts w:ascii="Calibri"/>
          <w:sz w:val="24"/>
        </w:rPr>
        <w:t xml:space="preserve">s divided differences give a particularly simple way to write the interpolating polynomial. Given n data points, the result will be a polynomial of degree at most n </w:t>
      </w:r>
      <w:r>
        <w:rPr>
          <w:rFonts w:ascii="Calibri"/>
          <w:sz w:val="24"/>
        </w:rPr>
        <w:t>−</w:t>
      </w:r>
      <w:r>
        <w:rPr>
          <w:rFonts w:ascii="Calibri"/>
          <w:sz w:val="24"/>
        </w:rPr>
        <w:t xml:space="preserve"> 1.</w:t>
      </w:r>
    </w:p>
    <w:p w:rsidR="00000000" w:rsidRDefault="00000000">
      <w:pPr>
        <w:rPr>
          <w:rFonts w:ascii="Calibri"/>
          <w:sz w:val="24"/>
        </w:rPr>
      </w:pPr>
    </w:p>
    <w:p w:rsidR="00000000" w:rsidRDefault="00000000">
      <w:pPr>
        <w:rPr>
          <w:rFonts w:ascii="Calibri"/>
          <w:sz w:val="24"/>
        </w:rPr>
      </w:pPr>
      <w:r>
        <w:rPr>
          <w:rFonts w:ascii="Calibri"/>
          <w:sz w:val="24"/>
        </w:rPr>
        <w:t>That is to say, the interpolation polynomials obtained by Newton's difference quotient formula are the same as those obtained by other algorithms. The polynomials obtained by interpolating the known points are unique.</w:t>
      </w:r>
    </w:p>
    <w:p w:rsidR="00000000" w:rsidRDefault="00000000">
      <w:pPr>
        <w:ind w:firstLine="420"/>
        <w:rPr>
          <w:rFonts w:ascii="Calibri"/>
          <w:sz w:val="24"/>
        </w:rPr>
      </w:pPr>
    </w:p>
    <w:p w:rsidR="00000000" w:rsidRDefault="00000000">
      <w:pPr>
        <w:numPr>
          <w:ilvl w:val="0"/>
          <w:numId w:val="2"/>
        </w:numPr>
        <w:rPr>
          <w:b/>
          <w:bCs/>
          <w:sz w:val="32"/>
          <w:szCs w:val="32"/>
        </w:rPr>
      </w:pPr>
      <w:r>
        <w:rPr>
          <w:rFonts w:hint="eastAsia"/>
          <w:b/>
          <w:bCs/>
          <w:sz w:val="32"/>
          <w:szCs w:val="32"/>
        </w:rPr>
        <w:t>Newton</w:t>
      </w:r>
      <w:r>
        <w:rPr>
          <w:b/>
          <w:bCs/>
          <w:sz w:val="32"/>
          <w:szCs w:val="32"/>
        </w:rPr>
        <w:t>’</w:t>
      </w:r>
      <w:r>
        <w:rPr>
          <w:rFonts w:hint="eastAsia"/>
          <w:b/>
          <w:bCs/>
          <w:sz w:val="32"/>
          <w:szCs w:val="32"/>
        </w:rPr>
        <w:t>s divided difference fomular</w:t>
      </w:r>
    </w:p>
    <w:p w:rsidR="00000000" w:rsidRDefault="00000000">
      <w:pPr>
        <w:rPr>
          <w:rFonts w:ascii="Calibri" w:hAnsi="Arial" w:cs="Arial"/>
          <w:sz w:val="24"/>
        </w:rPr>
      </w:pPr>
      <w:r>
        <w:rPr>
          <w:rFonts w:ascii="Calibri" w:hAnsi="Arial" w:cs="Arial"/>
          <w:sz w:val="24"/>
        </w:rPr>
        <w:t>First, some definitions need to be clear</w:t>
      </w:r>
      <w:r>
        <w:rPr>
          <w:rFonts w:ascii="Calibri" w:hAnsi="Arial" w:cs="Arial" w:hint="eastAsia"/>
          <w:sz w:val="24"/>
        </w:rPr>
        <w:t>:  Suppose that the data points come from function f(x).Our purpose is to let the polynomial interpolate those points(x</w:t>
      </w:r>
      <w:r>
        <w:rPr>
          <w:rFonts w:ascii="Calibri" w:hAnsi="Arial" w:cs="Arial" w:hint="eastAsia"/>
          <w:sz w:val="24"/>
          <w:vertAlign w:val="subscript"/>
        </w:rPr>
        <w:t>1</w:t>
      </w:r>
      <w:r>
        <w:rPr>
          <w:rFonts w:ascii="Calibri" w:hAnsi="Arial" w:cs="Arial" w:hint="eastAsia"/>
          <w:sz w:val="24"/>
        </w:rPr>
        <w:t>, f(x</w:t>
      </w:r>
      <w:r>
        <w:rPr>
          <w:rFonts w:ascii="Calibri" w:hAnsi="Arial" w:cs="Arial" w:hint="eastAsia"/>
          <w:sz w:val="24"/>
          <w:vertAlign w:val="subscript"/>
        </w:rPr>
        <w:t>1</w:t>
      </w:r>
      <w:r>
        <w:rPr>
          <w:rFonts w:ascii="Calibri" w:hAnsi="Arial" w:cs="Arial" w:hint="eastAsia"/>
          <w:sz w:val="24"/>
        </w:rPr>
        <w:t xml:space="preserve">)), </w:t>
      </w:r>
      <w:r>
        <w:rPr>
          <w:rFonts w:ascii="Calibri" w:hAnsi="Arial" w:cs="Arial" w:hint="eastAsia"/>
          <w:sz w:val="24"/>
        </w:rPr>
        <w:t>•••</w:t>
      </w:r>
      <w:r>
        <w:rPr>
          <w:rFonts w:ascii="Calibri" w:hAnsi="Arial" w:cs="Arial" w:hint="eastAsia"/>
          <w:sz w:val="24"/>
        </w:rPr>
        <w:t>, (x</w:t>
      </w:r>
      <w:r>
        <w:rPr>
          <w:rFonts w:ascii="Calibri" w:hAnsi="Arial" w:cs="Arial" w:hint="eastAsia"/>
          <w:sz w:val="24"/>
          <w:vertAlign w:val="subscript"/>
        </w:rPr>
        <w:t>n</w:t>
      </w:r>
      <w:r>
        <w:rPr>
          <w:rFonts w:ascii="Calibri" w:hAnsi="Arial" w:cs="Arial" w:hint="eastAsia"/>
          <w:sz w:val="24"/>
        </w:rPr>
        <w:t>,f(x</w:t>
      </w:r>
      <w:r>
        <w:rPr>
          <w:rFonts w:ascii="Calibri" w:hAnsi="Arial" w:cs="Arial" w:hint="eastAsia"/>
          <w:sz w:val="24"/>
          <w:vertAlign w:val="subscript"/>
        </w:rPr>
        <w:t>n</w:t>
      </w:r>
      <w:r>
        <w:rPr>
          <w:rFonts w:ascii="Calibri" w:hAnsi="Arial" w:cs="Arial" w:hint="eastAsia"/>
          <w:sz w:val="24"/>
        </w:rPr>
        <w:t>)).In this method ,the coefficients of the x</w:t>
      </w:r>
      <w:r>
        <w:rPr>
          <w:rFonts w:ascii="Calibri" w:hAnsi="Arial" w:cs="Arial" w:hint="eastAsia"/>
          <w:sz w:val="24"/>
          <w:vertAlign w:val="superscript"/>
        </w:rPr>
        <w:t>n-1</w:t>
      </w:r>
      <w:r>
        <w:rPr>
          <w:rFonts w:ascii="Calibri" w:hAnsi="Arial" w:cs="Arial" w:hint="eastAsia"/>
          <w:sz w:val="24"/>
        </w:rPr>
        <w:t xml:space="preserve"> term of the unique polynomial is f[x</w:t>
      </w:r>
      <w:r>
        <w:rPr>
          <w:rFonts w:ascii="Calibri" w:hAnsi="Arial" w:cs="Arial" w:hint="eastAsia"/>
          <w:sz w:val="24"/>
          <w:vertAlign w:val="subscript"/>
        </w:rPr>
        <w:t>1</w:t>
      </w:r>
      <w:r>
        <w:rPr>
          <w:rFonts w:ascii="Calibri" w:hAnsi="Arial" w:cs="Arial" w:hint="eastAsia"/>
          <w:sz w:val="24"/>
        </w:rPr>
        <w:t>•••</w:t>
      </w:r>
      <w:r>
        <w:rPr>
          <w:rFonts w:ascii="Calibri" w:hAnsi="Arial" w:cs="Arial" w:hint="eastAsia"/>
          <w:sz w:val="24"/>
        </w:rPr>
        <w:t>x</w:t>
      </w:r>
      <w:r>
        <w:rPr>
          <w:rFonts w:ascii="Calibri" w:hAnsi="Arial" w:cs="Arial" w:hint="eastAsia"/>
          <w:sz w:val="24"/>
          <w:vertAlign w:val="subscript"/>
        </w:rPr>
        <w:t>n</w:t>
      </w:r>
      <w:r>
        <w:rPr>
          <w:rFonts w:ascii="Calibri" w:hAnsi="Arial" w:cs="Arial" w:hint="eastAsia"/>
          <w:sz w:val="24"/>
        </w:rPr>
        <w:t>] .</w:t>
      </w:r>
    </w:p>
    <w:p w:rsidR="00000000" w:rsidRDefault="00000000">
      <w:pPr>
        <w:rPr>
          <w:rFonts w:ascii="Calibri" w:hAnsi="Arial" w:cs="Arial" w:hint="eastAsia"/>
          <w:sz w:val="24"/>
        </w:rPr>
      </w:pPr>
    </w:p>
    <w:p w:rsidR="00000000" w:rsidRDefault="00000000">
      <w:pPr>
        <w:rPr>
          <w:rFonts w:ascii="Calibri" w:hAnsi="Arial" w:cs="Arial"/>
          <w:sz w:val="24"/>
        </w:rPr>
      </w:pPr>
      <w:r>
        <w:rPr>
          <w:rFonts w:ascii="Calibri" w:hAnsi="Arial" w:cs="Arial" w:hint="eastAsia"/>
          <w:sz w:val="24"/>
        </w:rPr>
        <w:t xml:space="preserve">With </w:t>
      </w:r>
      <w:r>
        <w:rPr>
          <w:rFonts w:ascii="Calibri" w:hAnsi="Arial" w:cs="Arial"/>
          <w:sz w:val="24"/>
        </w:rPr>
        <w:t>this definition, the following somewhat remarkable</w:t>
      </w:r>
      <w:r>
        <w:rPr>
          <w:rFonts w:ascii="Calibri" w:hAnsi="Arial" w:cs="Arial" w:hint="eastAsia"/>
          <w:sz w:val="24"/>
        </w:rPr>
        <w:t xml:space="preserve"> </w:t>
      </w:r>
      <w:r>
        <w:rPr>
          <w:rFonts w:ascii="Calibri" w:hAnsi="Arial" w:cs="Arial"/>
          <w:sz w:val="24"/>
        </w:rPr>
        <w:t>alternative formula for the interpolating polynomial holds, called the Newton</w:t>
      </w:r>
      <w:r>
        <w:rPr>
          <w:rFonts w:ascii="Calibri" w:hAnsi="Arial" w:cs="Arial"/>
          <w:sz w:val="24"/>
        </w:rPr>
        <w:t>’</w:t>
      </w:r>
      <w:r>
        <w:rPr>
          <w:rFonts w:ascii="Calibri" w:hAnsi="Arial" w:cs="Arial"/>
          <w:sz w:val="24"/>
        </w:rPr>
        <w:t>s divided difference</w:t>
      </w:r>
      <w:r>
        <w:rPr>
          <w:rFonts w:ascii="Calibri" w:hAnsi="Arial" w:cs="Arial" w:hint="eastAsia"/>
          <w:sz w:val="24"/>
        </w:rPr>
        <w:t xml:space="preserve"> </w:t>
      </w:r>
      <w:r>
        <w:rPr>
          <w:rFonts w:ascii="Calibri" w:hAnsi="Arial" w:cs="Arial"/>
          <w:sz w:val="24"/>
        </w:rPr>
        <w:t>formula:</w:t>
      </w:r>
    </w:p>
    <w:p w:rsidR="00000000" w:rsidRDefault="00000000">
      <w:pPr>
        <w:ind w:firstLine="420"/>
        <w:jc w:val="center"/>
        <w:rPr>
          <w:rFonts w:ascii="Calibri" w:hAnsi="Arial" w:cs="Arial"/>
          <w:sz w:val="24"/>
        </w:rPr>
      </w:pPr>
      <w:r>
        <w:rPr>
          <w:rFonts w:ascii="Calibri" w:hAnsi="Arial" w:cs="Arial"/>
          <w:position w:val="-46"/>
          <w:sz w:val="24"/>
        </w:rPr>
        <w:object w:dxaOrig="3621"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01.3pt;height:87pt;mso-position-horizontal-relative:page;mso-position-vertical-relative:page" o:ole="">
            <v:fill o:detectmouseclick="t"/>
            <v:imagedata r:id="rId5" o:title=""/>
          </v:shape>
          <o:OLEObject Type="Embed" ProgID="Equation.KSEE3" ShapeID="对象 1" DrawAspect="Content" ObjectID="_1755172643" r:id="rId6">
            <o:FieldCodes>\* MERGEFORMAT</o:FieldCodes>
          </o:OLEObject>
        </w:object>
      </w:r>
    </w:p>
    <w:p w:rsidR="00000000" w:rsidRDefault="00000000">
      <w:pPr>
        <w:jc w:val="left"/>
        <w:rPr>
          <w:rFonts w:ascii="Calibri" w:hAnsi="Arial" w:cs="Arial"/>
          <w:sz w:val="24"/>
        </w:rPr>
      </w:pPr>
      <w:r>
        <w:rPr>
          <w:rFonts w:ascii="Calibri" w:hAnsi="Arial" w:cs="Arial" w:hint="eastAsia"/>
          <w:sz w:val="24"/>
        </w:rPr>
        <w:t>Besides</w:t>
      </w:r>
      <w:r>
        <w:rPr>
          <w:rFonts w:ascii="Calibri" w:hAnsi="Arial" w:cs="Arial"/>
          <w:sz w:val="24"/>
        </w:rPr>
        <w:t xml:space="preserve">, the coefficients f [x1 . . . xk] from the above definition can be recursively calculated as follows. </w:t>
      </w:r>
    </w:p>
    <w:p w:rsidR="00000000" w:rsidRDefault="00000000">
      <w:pPr>
        <w:jc w:val="left"/>
        <w:rPr>
          <w:rFonts w:ascii="Calibri" w:hAnsi="Arial" w:cs="Arial"/>
          <w:sz w:val="24"/>
        </w:rPr>
      </w:pPr>
    </w:p>
    <w:p w:rsidR="00000000" w:rsidRDefault="00000000">
      <w:pPr>
        <w:jc w:val="left"/>
        <w:rPr>
          <w:rFonts w:ascii="Calibri" w:hAnsi="Arial" w:cs="Arial"/>
          <w:sz w:val="24"/>
        </w:rPr>
      </w:pPr>
      <w:r>
        <w:rPr>
          <w:rFonts w:ascii="Calibri" w:hAnsi="Arial" w:cs="Arial"/>
          <w:sz w:val="24"/>
        </w:rPr>
        <w:t>List the data points in a table:</w:t>
      </w:r>
    </w:p>
    <w:p w:rsidR="00000000" w:rsidRDefault="00B86E99">
      <w:pPr>
        <w:ind w:firstLine="420"/>
        <w:jc w:val="center"/>
        <w:rPr>
          <w:rFonts w:ascii="Calibri"/>
          <w:sz w:val="24"/>
        </w:rPr>
      </w:pPr>
      <w:r>
        <w:rPr>
          <w:rFonts w:ascii="Calibri"/>
          <w:noProof/>
          <w:sz w:val="24"/>
        </w:rPr>
        <w:drawing>
          <wp:inline distT="0" distB="0" distL="0" distR="0">
            <wp:extent cx="1991995" cy="15728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1995" cy="1572895"/>
                    </a:xfrm>
                    <a:prstGeom prst="rect">
                      <a:avLst/>
                    </a:prstGeom>
                    <a:noFill/>
                    <a:ln>
                      <a:noFill/>
                    </a:ln>
                    <a:effectLst/>
                  </pic:spPr>
                </pic:pic>
              </a:graphicData>
            </a:graphic>
          </wp:inline>
        </w:drawing>
      </w:r>
    </w:p>
    <w:p w:rsidR="00000000" w:rsidRDefault="00000000">
      <w:pPr>
        <w:ind w:firstLine="420"/>
        <w:jc w:val="left"/>
        <w:rPr>
          <w:rFonts w:ascii="Calibri" w:hAnsi="Arial" w:cs="Arial" w:hint="eastAsia"/>
          <w:sz w:val="24"/>
        </w:rPr>
      </w:pPr>
      <w:r>
        <w:rPr>
          <w:rFonts w:ascii="Calibri" w:hAnsi="Arial" w:cs="Arial"/>
          <w:sz w:val="24"/>
        </w:rPr>
        <w:t>Then define the divided differences, which are the real numbers</w:t>
      </w:r>
      <w:r>
        <w:rPr>
          <w:rFonts w:ascii="Calibri" w:hAnsi="Arial" w:cs="Arial" w:hint="eastAsia"/>
          <w:sz w:val="24"/>
        </w:rPr>
        <w:t>:</w:t>
      </w:r>
    </w:p>
    <w:p w:rsidR="00000000" w:rsidRDefault="00B86E99">
      <w:pPr>
        <w:ind w:firstLine="420"/>
        <w:jc w:val="left"/>
        <w:rPr>
          <w:rFonts w:ascii="Calibri"/>
          <w:sz w:val="24"/>
        </w:rPr>
      </w:pPr>
      <w:r>
        <w:rPr>
          <w:rFonts w:ascii="Calibri"/>
          <w:noProof/>
          <w:sz w:val="24"/>
        </w:rPr>
        <w:drawing>
          <wp:inline distT="0" distB="0" distL="0" distR="0">
            <wp:extent cx="5067300" cy="185039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3868" t="-1852"/>
                    <a:stretch>
                      <a:fillRect/>
                    </a:stretch>
                  </pic:blipFill>
                  <pic:spPr bwMode="auto">
                    <a:xfrm>
                      <a:off x="0" y="0"/>
                      <a:ext cx="5067300" cy="1850390"/>
                    </a:xfrm>
                    <a:prstGeom prst="rect">
                      <a:avLst/>
                    </a:prstGeom>
                    <a:noFill/>
                    <a:ln>
                      <a:noFill/>
                    </a:ln>
                    <a:effectLst/>
                  </pic:spPr>
                </pic:pic>
              </a:graphicData>
            </a:graphic>
          </wp:inline>
        </w:drawing>
      </w:r>
    </w:p>
    <w:p w:rsidR="00000000" w:rsidRDefault="00000000">
      <w:pPr>
        <w:ind w:firstLine="420"/>
        <w:jc w:val="left"/>
        <w:rPr>
          <w:rFonts w:ascii="Calibri" w:hint="eastAsia"/>
          <w:sz w:val="24"/>
        </w:rPr>
      </w:pPr>
      <w:r>
        <w:rPr>
          <w:rFonts w:ascii="Calibri" w:hint="eastAsia"/>
          <w:sz w:val="24"/>
        </w:rPr>
        <w:t>A</w:t>
      </w:r>
      <w:r>
        <w:rPr>
          <w:rFonts w:ascii="Calibri"/>
          <w:sz w:val="24"/>
        </w:rPr>
        <w:t xml:space="preserve">nd so on. </w:t>
      </w:r>
      <w:r>
        <w:rPr>
          <w:rFonts w:ascii="Calibri" w:hint="eastAsia"/>
          <w:sz w:val="24"/>
        </w:rPr>
        <w:t>We need to be clear about</w:t>
      </w:r>
      <w:r>
        <w:rPr>
          <w:rFonts w:ascii="Calibri"/>
          <w:sz w:val="24"/>
        </w:rPr>
        <w:t xml:space="preserve"> that </w:t>
      </w:r>
      <w:r>
        <w:rPr>
          <w:rFonts w:ascii="Calibri" w:hint="eastAsia"/>
          <w:sz w:val="24"/>
        </w:rPr>
        <w:t>:</w:t>
      </w:r>
    </w:p>
    <w:p w:rsidR="00000000" w:rsidRDefault="00000000">
      <w:pPr>
        <w:numPr>
          <w:ilvl w:val="0"/>
          <w:numId w:val="3"/>
        </w:numPr>
        <w:ind w:left="420" w:firstLine="420"/>
        <w:jc w:val="left"/>
        <w:rPr>
          <w:rFonts w:ascii="Calibri" w:hint="eastAsia"/>
          <w:sz w:val="24"/>
        </w:rPr>
      </w:pPr>
      <w:r>
        <w:rPr>
          <w:rFonts w:ascii="Calibri"/>
          <w:sz w:val="24"/>
        </w:rPr>
        <w:lastRenderedPageBreak/>
        <w:t>the unique polynomial obtained from the above-mentioned Newton difference formula</w:t>
      </w:r>
      <w:r>
        <w:rPr>
          <w:rFonts w:ascii="Calibri" w:hint="eastAsia"/>
          <w:sz w:val="24"/>
        </w:rPr>
        <w:t xml:space="preserve"> </w:t>
      </w:r>
      <w:r>
        <w:rPr>
          <w:rFonts w:ascii="Calibri"/>
          <w:sz w:val="24"/>
        </w:rPr>
        <w:t>interpolating (x1,f (x1)), . . . , (xn,f</w:t>
      </w:r>
      <w:r>
        <w:rPr>
          <w:rFonts w:ascii="Calibri" w:hint="eastAsia"/>
          <w:sz w:val="24"/>
        </w:rPr>
        <w:t>(xn))</w:t>
      </w:r>
    </w:p>
    <w:p w:rsidR="00000000" w:rsidRDefault="00000000">
      <w:pPr>
        <w:numPr>
          <w:ilvl w:val="0"/>
          <w:numId w:val="3"/>
        </w:numPr>
        <w:ind w:left="420" w:firstLine="420"/>
        <w:jc w:val="left"/>
        <w:rPr>
          <w:rFonts w:ascii="Calibri" w:hint="eastAsia"/>
          <w:sz w:val="24"/>
        </w:rPr>
      </w:pPr>
      <w:r>
        <w:rPr>
          <w:rFonts w:ascii="Calibri"/>
          <w:sz w:val="24"/>
        </w:rPr>
        <w:t xml:space="preserve">the coefficients </w:t>
      </w:r>
      <w:r>
        <w:rPr>
          <w:rFonts w:ascii="Calibri" w:hint="eastAsia"/>
          <w:sz w:val="24"/>
        </w:rPr>
        <w:t xml:space="preserve">of the unique polynomial f[x1...xn] </w:t>
      </w:r>
      <w:r>
        <w:rPr>
          <w:rFonts w:ascii="Calibri"/>
          <w:sz w:val="24"/>
        </w:rPr>
        <w:t xml:space="preserve">can be calculated as </w:t>
      </w:r>
      <w:r>
        <w:rPr>
          <w:rFonts w:ascii="Calibri" w:hint="eastAsia"/>
          <w:sz w:val="24"/>
        </w:rPr>
        <w:t>the analogy steps.</w:t>
      </w:r>
    </w:p>
    <w:p w:rsidR="00000000" w:rsidRDefault="00000000">
      <w:pPr>
        <w:jc w:val="left"/>
        <w:rPr>
          <w:rFonts w:ascii="Calibri"/>
          <w:sz w:val="24"/>
        </w:rPr>
      </w:pPr>
    </w:p>
    <w:p w:rsidR="00000000" w:rsidRDefault="00000000">
      <w:pPr>
        <w:jc w:val="left"/>
        <w:rPr>
          <w:rFonts w:ascii="Calibri"/>
          <w:sz w:val="24"/>
        </w:rPr>
      </w:pPr>
      <w:r>
        <w:rPr>
          <w:rFonts w:ascii="Calibri"/>
          <w:sz w:val="24"/>
        </w:rPr>
        <w:t>Notice that the divided difference formula gives the interpolating polynomial as a nested polynomial. It is automatically ready to be evaluated in an efficient way.</w:t>
      </w:r>
    </w:p>
    <w:p w:rsidR="00000000" w:rsidRDefault="00000000">
      <w:pPr>
        <w:jc w:val="left"/>
        <w:rPr>
          <w:rFonts w:ascii="Calibri"/>
          <w:sz w:val="24"/>
        </w:rPr>
      </w:pPr>
      <w:r>
        <w:rPr>
          <w:rFonts w:ascii="Calibri"/>
          <w:sz w:val="24"/>
        </w:rPr>
        <w:t>After simplification, the interpolation polynomials calculated by Newton's difference formula are as follows:</w:t>
      </w:r>
    </w:p>
    <w:p w:rsidR="00000000" w:rsidRDefault="00000000">
      <w:pPr>
        <w:ind w:firstLine="420"/>
        <w:jc w:val="center"/>
        <w:rPr>
          <w:rFonts w:ascii="Calibri"/>
          <w:sz w:val="24"/>
        </w:rPr>
      </w:pPr>
      <w:r>
        <w:rPr>
          <w:rFonts w:ascii="Calibri"/>
          <w:position w:val="-28"/>
          <w:sz w:val="24"/>
        </w:rPr>
        <w:object w:dxaOrig="3881" w:dyaOrig="679">
          <v:shape id="对象 7" o:spid="_x0000_i1028" type="#_x0000_t75" style="width:253.3pt;height:44.15pt;mso-position-horizontal-relative:page;mso-position-vertical-relative:page" o:ole="">
            <v:fill o:detectmouseclick="t"/>
            <v:imagedata r:id="rId9" o:title=""/>
          </v:shape>
          <o:OLEObject Type="Embed" ProgID="Equation.KSEE3" ShapeID="对象 7" DrawAspect="Content" ObjectID="_1755172644" r:id="rId10">
            <o:FieldCodes>\* MERGEFORMAT</o:FieldCodes>
          </o:OLEObject>
        </w:object>
      </w:r>
    </w:p>
    <w:p w:rsidR="00000000" w:rsidRDefault="00000000">
      <w:pPr>
        <w:jc w:val="left"/>
        <w:rPr>
          <w:rFonts w:ascii="Calibri"/>
          <w:sz w:val="24"/>
        </w:rPr>
      </w:pPr>
      <w:r>
        <w:rPr>
          <w:rFonts w:ascii="Calibri"/>
          <w:sz w:val="24"/>
        </w:rPr>
        <w:t>The calculation process of Newton's difference formula is as follows:</w:t>
      </w:r>
    </w:p>
    <w:p w:rsidR="00000000" w:rsidRDefault="00000000">
      <w:pPr>
        <w:ind w:firstLine="420"/>
        <w:jc w:val="left"/>
        <w:rPr>
          <w:sz w:val="22"/>
          <w:szCs w:val="28"/>
        </w:rPr>
      </w:pPr>
    </w:p>
    <w:p w:rsidR="00000000" w:rsidRDefault="00B86E99">
      <w:pPr>
        <w:ind w:firstLine="420"/>
        <w:jc w:val="left"/>
        <w:rPr>
          <w:b/>
          <w:bCs/>
          <w:sz w:val="32"/>
          <w:szCs w:val="32"/>
        </w:rPr>
      </w:pPr>
      <w:r>
        <w:rPr>
          <w:noProof/>
        </w:rPr>
        <w:drawing>
          <wp:inline distT="0" distB="0" distL="0" distR="0">
            <wp:extent cx="5268595" cy="238379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2383790"/>
                    </a:xfrm>
                    <a:prstGeom prst="rect">
                      <a:avLst/>
                    </a:prstGeom>
                    <a:noFill/>
                    <a:ln>
                      <a:noFill/>
                    </a:ln>
                  </pic:spPr>
                </pic:pic>
              </a:graphicData>
            </a:graphic>
          </wp:inline>
        </w:drawing>
      </w:r>
    </w:p>
    <w:p w:rsidR="00000000" w:rsidRDefault="00000000">
      <w:pPr>
        <w:numPr>
          <w:ilvl w:val="0"/>
          <w:numId w:val="2"/>
        </w:numPr>
        <w:rPr>
          <w:b/>
          <w:bCs/>
          <w:sz w:val="32"/>
          <w:szCs w:val="32"/>
        </w:rPr>
      </w:pPr>
      <w:r>
        <w:rPr>
          <w:rFonts w:hint="eastAsia"/>
          <w:b/>
          <w:bCs/>
          <w:sz w:val="32"/>
          <w:szCs w:val="32"/>
        </w:rPr>
        <w:t>Interpolation Error</w:t>
      </w:r>
    </w:p>
    <w:p w:rsidR="00000000" w:rsidRDefault="00000000">
      <w:pPr>
        <w:rPr>
          <w:rFonts w:ascii="Calibri" w:hint="eastAsia"/>
          <w:sz w:val="24"/>
        </w:rPr>
      </w:pPr>
      <w:r>
        <w:rPr>
          <w:rFonts w:ascii="Calibri"/>
          <w:sz w:val="24"/>
        </w:rPr>
        <w:t xml:space="preserve">The error of interpolation polynomial is </w:t>
      </w:r>
      <w:r>
        <w:rPr>
          <w:rFonts w:ascii="Calibri" w:hint="eastAsia"/>
          <w:sz w:val="24"/>
        </w:rPr>
        <w:t>f(x)-P(x), the difference between the original function that provided the data points and the interpolating polynomial, evaluated at x.</w:t>
      </w:r>
      <w:r>
        <w:rPr>
          <w:rFonts w:ascii="Calibri"/>
          <w:sz w:val="24"/>
        </w:rPr>
        <w:t xml:space="preserve"> </w:t>
      </w:r>
      <w:r>
        <w:rPr>
          <w:rFonts w:ascii="Calibri" w:hint="eastAsia"/>
          <w:sz w:val="24"/>
        </w:rPr>
        <w:t>The following theorem gives the interpolation error formula, which gives the error bounds of interpolation polynomials.</w:t>
      </w:r>
    </w:p>
    <w:p w:rsidR="00000000" w:rsidRDefault="00000000">
      <w:pPr>
        <w:rPr>
          <w:rFonts w:ascii="Calibri" w:hint="eastAsia"/>
          <w:sz w:val="24"/>
        </w:rPr>
      </w:pPr>
      <w:r>
        <w:rPr>
          <w:rFonts w:ascii="Calibri" w:hint="eastAsia"/>
          <w:b/>
          <w:bCs/>
          <w:sz w:val="24"/>
        </w:rPr>
        <w:t>Theorem</w:t>
      </w:r>
      <w:r>
        <w:rPr>
          <w:rFonts w:ascii="Calibri" w:hint="eastAsia"/>
          <w:sz w:val="24"/>
        </w:rPr>
        <w:t xml:space="preserve">: Assume that P(x) is the (degree n </w:t>
      </w:r>
      <w:r>
        <w:rPr>
          <w:rFonts w:ascii="Calibri" w:hint="eastAsia"/>
          <w:sz w:val="24"/>
        </w:rPr>
        <w:t>−</w:t>
      </w:r>
      <w:r>
        <w:rPr>
          <w:rFonts w:ascii="Calibri" w:hint="eastAsia"/>
          <w:sz w:val="24"/>
        </w:rPr>
        <w:t xml:space="preserve"> 1 or less) interpolating polynomial fitting the n points (x1,</w:t>
      </w:r>
      <w:r>
        <w:rPr>
          <w:rFonts w:ascii="Calibri"/>
          <w:sz w:val="24"/>
        </w:rPr>
        <w:t xml:space="preserve"> </w:t>
      </w:r>
      <w:r>
        <w:rPr>
          <w:rFonts w:ascii="Calibri" w:hint="eastAsia"/>
          <w:sz w:val="24"/>
        </w:rPr>
        <w:t>y1), . . . , (xn,</w:t>
      </w:r>
      <w:r>
        <w:rPr>
          <w:rFonts w:ascii="Calibri"/>
          <w:sz w:val="24"/>
        </w:rPr>
        <w:t xml:space="preserve"> </w:t>
      </w:r>
      <w:r>
        <w:rPr>
          <w:rFonts w:ascii="Calibri" w:hint="eastAsia"/>
          <w:sz w:val="24"/>
        </w:rPr>
        <w:t>yn). The interpolation error is:</w:t>
      </w:r>
    </w:p>
    <w:p w:rsidR="00000000" w:rsidRDefault="00000000">
      <w:pPr>
        <w:ind w:firstLine="420"/>
        <w:rPr>
          <w:sz w:val="24"/>
        </w:rPr>
      </w:pPr>
      <w:r>
        <w:rPr>
          <w:position w:val="-24"/>
          <w:sz w:val="24"/>
        </w:rPr>
        <w:object w:dxaOrig="4640" w:dyaOrig="619">
          <v:shape id="对象 21" o:spid="_x0000_i1030" type="#_x0000_t75" style="width:293.55pt;height:39.45pt;mso-position-horizontal-relative:page;mso-position-vertical-relative:page" o:ole="">
            <v:imagedata r:id="rId12" o:title=""/>
          </v:shape>
          <o:OLEObject Type="Embed" ProgID="Equation.KSEE3" ShapeID="对象 21" DrawAspect="Content" ObjectID="_1755172645" r:id="rId13">
            <o:FieldCodes>\* MERGEFORMAT</o:FieldCodes>
          </o:OLEObject>
        </w:object>
      </w:r>
    </w:p>
    <w:p w:rsidR="00000000" w:rsidRDefault="00000000">
      <w:pPr>
        <w:rPr>
          <w:rFonts w:ascii="Calibri"/>
          <w:sz w:val="24"/>
        </w:rPr>
      </w:pPr>
      <w:r>
        <w:rPr>
          <w:rFonts w:ascii="Calibri"/>
          <w:sz w:val="24"/>
        </w:rPr>
        <w:t>where c lies between the smallest and largest of the numbers x,x1, . . . , xn.</w:t>
      </w:r>
    </w:p>
    <w:p w:rsidR="00000000" w:rsidRDefault="00000000">
      <w:pPr>
        <w:ind w:firstLine="420"/>
        <w:rPr>
          <w:rFonts w:hint="eastAsia"/>
          <w:sz w:val="24"/>
        </w:rPr>
      </w:pPr>
    </w:p>
    <w:p w:rsidR="00000000" w:rsidRDefault="00000000">
      <w:pPr>
        <w:numPr>
          <w:ilvl w:val="0"/>
          <w:numId w:val="2"/>
        </w:numPr>
        <w:rPr>
          <w:b/>
          <w:bCs/>
          <w:sz w:val="32"/>
          <w:szCs w:val="32"/>
        </w:rPr>
      </w:pPr>
      <w:r>
        <w:rPr>
          <w:rFonts w:hint="eastAsia"/>
          <w:b/>
          <w:bCs/>
          <w:sz w:val="32"/>
          <w:szCs w:val="32"/>
        </w:rPr>
        <w:t>Chebyshev interpolation</w:t>
      </w:r>
    </w:p>
    <w:p w:rsidR="00000000" w:rsidRDefault="00000000">
      <w:pPr>
        <w:rPr>
          <w:rFonts w:ascii="Calibri" w:hint="eastAsia"/>
          <w:sz w:val="24"/>
        </w:rPr>
      </w:pPr>
      <w:r>
        <w:rPr>
          <w:rFonts w:ascii="Calibri"/>
          <w:sz w:val="24"/>
        </w:rPr>
        <w:t xml:space="preserve">It is very common to use the point of average distribution as the base point X of </w:t>
      </w:r>
      <w:r>
        <w:rPr>
          <w:rFonts w:ascii="Calibri"/>
          <w:sz w:val="24"/>
        </w:rPr>
        <w:lastRenderedPageBreak/>
        <w:t>interpolation polynomial, but it is proved that the selection of base point spacing has a great influence on the interpolation error. Chebyshev interpolation is a specific optimal method to select the distance between points. The motive of Chebyshev interpolation is to improve the control of the maximum value of interpolation error as follows on the interpolation interval</w:t>
      </w:r>
      <w:r>
        <w:rPr>
          <w:rFonts w:ascii="Calibri" w:hint="eastAsia"/>
          <w:sz w:val="24"/>
        </w:rPr>
        <w:t>.</w:t>
      </w:r>
    </w:p>
    <w:p w:rsidR="00000000" w:rsidRDefault="00000000">
      <w:pPr>
        <w:ind w:firstLine="420"/>
        <w:jc w:val="center"/>
        <w:rPr>
          <w:sz w:val="24"/>
        </w:rPr>
      </w:pPr>
      <w:r>
        <w:rPr>
          <w:position w:val="-24"/>
          <w:sz w:val="24"/>
        </w:rPr>
        <w:object w:dxaOrig="3261" w:dyaOrig="619">
          <v:shape id="对象 10" o:spid="_x0000_i1031" type="#_x0000_t75" style="width:238.7pt;height:45.45pt;mso-position-horizontal-relative:page;mso-position-vertical-relative:page" o:ole="">
            <v:fill o:detectmouseclick="t"/>
            <v:imagedata r:id="rId14" o:title=""/>
          </v:shape>
          <o:OLEObject Type="Embed" ProgID="Equation.KSEE3" ShapeID="对象 10" DrawAspect="Content" ObjectID="_1755172646" r:id="rId15">
            <o:FieldCodes>\* MERGEFORMAT</o:FieldCodes>
          </o:OLEObject>
        </w:object>
      </w:r>
    </w:p>
    <w:p w:rsidR="00000000" w:rsidRDefault="00000000">
      <w:pPr>
        <w:rPr>
          <w:rFonts w:ascii="Calibri" w:hint="eastAsia"/>
          <w:sz w:val="24"/>
        </w:rPr>
      </w:pPr>
      <w:r>
        <w:rPr>
          <w:rFonts w:ascii="Calibri" w:hint="eastAsia"/>
          <w:sz w:val="24"/>
        </w:rPr>
        <w:t>If we fix the interval to be [</w:t>
      </w:r>
      <w:r>
        <w:rPr>
          <w:rFonts w:ascii="Calibri" w:hint="eastAsia"/>
          <w:sz w:val="24"/>
        </w:rPr>
        <w:t>−</w:t>
      </w:r>
      <w:r>
        <w:rPr>
          <w:rFonts w:ascii="Calibri" w:hint="eastAsia"/>
          <w:sz w:val="24"/>
        </w:rPr>
        <w:t>1,1]:</w:t>
      </w:r>
    </w:p>
    <w:p w:rsidR="00000000" w:rsidRDefault="00000000">
      <w:pPr>
        <w:rPr>
          <w:rFonts w:ascii="Calibri" w:hint="eastAsia"/>
          <w:sz w:val="24"/>
        </w:rPr>
      </w:pPr>
      <w:r>
        <w:rPr>
          <w:rFonts w:ascii="Calibri" w:hint="eastAsia"/>
          <w:sz w:val="24"/>
        </w:rPr>
        <w:t xml:space="preserve">That is to select the choice of real numbers </w:t>
      </w:r>
      <w:r>
        <w:rPr>
          <w:rFonts w:ascii="Calibri" w:hint="eastAsia"/>
          <w:sz w:val="24"/>
        </w:rPr>
        <w:t>−</w:t>
      </w:r>
      <w:r>
        <w:rPr>
          <w:rFonts w:ascii="Calibri" w:hint="eastAsia"/>
          <w:sz w:val="24"/>
        </w:rPr>
        <w:t xml:space="preserve">1 </w:t>
      </w:r>
      <w:r>
        <w:rPr>
          <w:rFonts w:ascii="Calibri" w:hint="eastAsia"/>
          <w:sz w:val="24"/>
        </w:rPr>
        <w:t>≤</w:t>
      </w:r>
      <w:r>
        <w:rPr>
          <w:rFonts w:ascii="Calibri" w:hint="eastAsia"/>
          <w:sz w:val="24"/>
        </w:rPr>
        <w:t xml:space="preserve"> x1, . . . , xn </w:t>
      </w:r>
      <w:r>
        <w:rPr>
          <w:rFonts w:ascii="Calibri" w:hint="eastAsia"/>
          <w:sz w:val="24"/>
        </w:rPr>
        <w:t>≤</w:t>
      </w:r>
      <w:r>
        <w:rPr>
          <w:rFonts w:ascii="Calibri" w:hint="eastAsia"/>
          <w:sz w:val="24"/>
        </w:rPr>
        <w:t xml:space="preserve"> 1 that makes the value of</w:t>
      </w:r>
      <w:r>
        <w:rPr>
          <w:rFonts w:hint="eastAsia"/>
          <w:sz w:val="24"/>
        </w:rPr>
        <w:t xml:space="preserve">  </w:t>
      </w:r>
      <w:r>
        <w:rPr>
          <w:rFonts w:hint="eastAsia"/>
          <w:position w:val="-20"/>
          <w:sz w:val="24"/>
        </w:rPr>
        <w:object w:dxaOrig="2400" w:dyaOrig="439">
          <v:shape id="对象 15" o:spid="_x0000_i1032" type="#_x0000_t75" style="width:171.85pt;height:31.3pt;mso-position-horizontal-relative:page;mso-position-vertical-relative:page" o:ole="">
            <v:fill o:detectmouseclick="t"/>
            <v:imagedata r:id="rId16" o:title=""/>
          </v:shape>
          <o:OLEObject Type="Embed" ProgID="Equation.KSEE3" ShapeID="对象 15" DrawAspect="Content" ObjectID="_1755172647" r:id="rId17">
            <o:FieldCodes>\* MERGEFORMAT</o:FieldCodes>
          </o:OLEObject>
        </w:object>
      </w:r>
      <w:r>
        <w:rPr>
          <w:rFonts w:hint="eastAsia"/>
          <w:sz w:val="24"/>
        </w:rPr>
        <w:t xml:space="preserve"> </w:t>
      </w:r>
      <w:r>
        <w:rPr>
          <w:rFonts w:ascii="Calibri" w:hint="eastAsia"/>
          <w:sz w:val="24"/>
        </w:rPr>
        <w:t>as small as possible.</w:t>
      </w:r>
      <w:r>
        <w:rPr>
          <w:rFonts w:ascii="Calibri"/>
          <w:sz w:val="24"/>
        </w:rPr>
        <w:t xml:space="preserve"> </w:t>
      </w:r>
      <w:r>
        <w:rPr>
          <w:rFonts w:ascii="Calibri" w:hint="eastAsia"/>
          <w:sz w:val="24"/>
        </w:rPr>
        <w:t>Actually:</w:t>
      </w:r>
    </w:p>
    <w:p w:rsidR="00000000" w:rsidRDefault="00000000">
      <w:pPr>
        <w:ind w:firstLine="420"/>
        <w:jc w:val="center"/>
        <w:rPr>
          <w:rFonts w:hint="eastAsia"/>
          <w:sz w:val="24"/>
        </w:rPr>
      </w:pPr>
      <w:r>
        <w:rPr>
          <w:rFonts w:hint="eastAsia"/>
          <w:position w:val="-24"/>
          <w:sz w:val="24"/>
        </w:rPr>
        <w:object w:dxaOrig="2760" w:dyaOrig="619">
          <v:shape id="对象 13" o:spid="_x0000_i1033" type="#_x0000_t75" style="width:187.3pt;height:42pt;mso-position-horizontal-relative:page;mso-position-vertical-relative:page" o:ole="">
            <v:fill o:detectmouseclick="t"/>
            <v:imagedata r:id="rId18" o:title=""/>
          </v:shape>
          <o:OLEObject Type="Embed" ProgID="Equation.KSEE3" ShapeID="对象 13" DrawAspect="Content" ObjectID="_1755172648" r:id="rId19">
            <o:FieldCodes>\* MERGEFORMAT</o:FieldCodes>
          </o:OLEObject>
        </w:object>
      </w:r>
    </w:p>
    <w:p w:rsidR="00000000" w:rsidRDefault="00000000">
      <w:pPr>
        <w:rPr>
          <w:rFonts w:ascii="Calibri"/>
          <w:sz w:val="24"/>
        </w:rPr>
      </w:pPr>
      <w:r>
        <w:rPr>
          <w:rFonts w:ascii="Calibri"/>
          <w:sz w:val="24"/>
        </w:rPr>
        <w:t>and the minimum value is 1/2n</w:t>
      </w:r>
      <w:r>
        <w:rPr>
          <w:rFonts w:ascii="Calibri"/>
          <w:sz w:val="24"/>
        </w:rPr>
        <w:t>−</w:t>
      </w:r>
      <w:r>
        <w:rPr>
          <w:rFonts w:ascii="Calibri"/>
          <w:sz w:val="24"/>
        </w:rPr>
        <w:t>1. In fact, the minimum is achieved by</w:t>
      </w:r>
      <w:r>
        <w:rPr>
          <w:rFonts w:ascii="Calibri" w:hint="eastAsia"/>
          <w:sz w:val="24"/>
        </w:rPr>
        <w:t xml:space="preserve"> the following formula: (Tn(x) denotes the Chebyshev polynomial)</w:t>
      </w:r>
    </w:p>
    <w:p w:rsidR="00000000" w:rsidRDefault="00000000">
      <w:pPr>
        <w:ind w:firstLine="420"/>
        <w:jc w:val="center"/>
        <w:rPr>
          <w:sz w:val="24"/>
        </w:rPr>
      </w:pPr>
      <w:r>
        <w:rPr>
          <w:position w:val="-24"/>
          <w:sz w:val="24"/>
        </w:rPr>
        <w:object w:dxaOrig="3281" w:dyaOrig="619">
          <v:shape id="对象 14" o:spid="_x0000_i1034" type="#_x0000_t75" style="width:214.7pt;height:40.7pt;mso-position-horizontal-relative:page;mso-position-vertical-relative:page" o:ole="">
            <v:fill o:detectmouseclick="t"/>
            <v:imagedata r:id="rId20" o:title=""/>
          </v:shape>
          <o:OLEObject Type="Embed" ProgID="Equation.KSEE3" ShapeID="对象 14" DrawAspect="Content" ObjectID="_1755172649" r:id="rId21">
            <o:FieldCodes>\* MERGEFORMAT</o:FieldCodes>
          </o:OLEObject>
        </w:object>
      </w:r>
    </w:p>
    <w:p w:rsidR="00000000" w:rsidRDefault="00000000">
      <w:pPr>
        <w:jc w:val="left"/>
        <w:rPr>
          <w:rFonts w:ascii="Calibri" w:hint="eastAsia"/>
          <w:sz w:val="24"/>
        </w:rPr>
      </w:pPr>
      <w:r>
        <w:rPr>
          <w:rFonts w:ascii="Calibri" w:hint="eastAsia"/>
          <w:sz w:val="24"/>
        </w:rPr>
        <w:t>In general,</w:t>
      </w:r>
      <w:r>
        <w:rPr>
          <w:rFonts w:ascii="Calibri"/>
          <w:sz w:val="24"/>
        </w:rPr>
        <w:t xml:space="preserve"> </w:t>
      </w:r>
      <w:r>
        <w:rPr>
          <w:rFonts w:ascii="Calibri" w:hint="eastAsia"/>
          <w:sz w:val="24"/>
        </w:rPr>
        <w:t>The minimum value of</w:t>
      </w:r>
      <w:r>
        <w:rPr>
          <w:rFonts w:hint="eastAsia"/>
          <w:sz w:val="24"/>
        </w:rPr>
        <w:t xml:space="preserve"> </w:t>
      </w:r>
      <w:r>
        <w:rPr>
          <w:rFonts w:hint="eastAsia"/>
          <w:position w:val="-24"/>
          <w:sz w:val="24"/>
        </w:rPr>
        <w:object w:dxaOrig="3360" w:dyaOrig="619">
          <v:shape id="对象 16" o:spid="_x0000_i1035" type="#_x0000_t75" style="width:219.45pt;height:40.7pt;mso-position-horizontal-relative:page;mso-position-vertical-relative:page" o:ole="">
            <v:fill o:detectmouseclick="t"/>
            <v:imagedata r:id="rId22" o:title=""/>
          </v:shape>
          <o:OLEObject Type="Embed" ProgID="Equation.KSEE3" ShapeID="对象 16" DrawAspect="Content" ObjectID="_1755172650" r:id="rId23">
            <o:FieldCodes>\* MERGEFORMAT</o:FieldCodes>
          </o:OLEObject>
        </w:object>
      </w:r>
      <w:r>
        <w:rPr>
          <w:rFonts w:hint="eastAsia"/>
          <w:sz w:val="24"/>
        </w:rPr>
        <w:t xml:space="preserve">. </w:t>
      </w:r>
      <w:r>
        <w:rPr>
          <w:rFonts w:ascii="Calibri" w:hint="eastAsia"/>
          <w:sz w:val="24"/>
        </w:rPr>
        <w:t>When xi</w:t>
      </w:r>
      <w:r>
        <w:rPr>
          <w:rFonts w:ascii="Calibri"/>
          <w:sz w:val="24"/>
        </w:rPr>
        <w:t>’</w:t>
      </w:r>
      <w:r>
        <w:rPr>
          <w:rFonts w:ascii="Calibri" w:hint="eastAsia"/>
          <w:sz w:val="24"/>
        </w:rPr>
        <w:t>s are the Chebyshev nodes, the enumerator achieves the minimum value.</w:t>
      </w:r>
    </w:p>
    <w:p w:rsidR="00000000" w:rsidRDefault="00000000">
      <w:pPr>
        <w:ind w:firstLine="420"/>
        <w:jc w:val="left"/>
        <w:rPr>
          <w:sz w:val="24"/>
        </w:rPr>
      </w:pPr>
    </w:p>
    <w:p w:rsidR="00000000" w:rsidRDefault="00000000">
      <w:pPr>
        <w:rPr>
          <w:rFonts w:ascii="Arial" w:hAnsi="Arial" w:cs="Arial"/>
          <w:b/>
          <w:bCs/>
          <w:sz w:val="36"/>
          <w:szCs w:val="36"/>
        </w:rPr>
      </w:pPr>
      <w:r>
        <w:rPr>
          <w:rFonts w:ascii="Arial" w:hAnsi="Arial" w:cs="Arial"/>
          <w:b/>
          <w:bCs/>
          <w:sz w:val="36"/>
          <w:szCs w:val="36"/>
        </w:rPr>
        <w:t>Ⅲ</w:t>
      </w:r>
      <w:r>
        <w:rPr>
          <w:rFonts w:ascii="Arial" w:hAnsi="Arial" w:cs="Arial"/>
          <w:b/>
          <w:bCs/>
          <w:sz w:val="36"/>
          <w:szCs w:val="36"/>
        </w:rPr>
        <w:t>、</w:t>
      </w:r>
      <w:r>
        <w:rPr>
          <w:rFonts w:ascii="Arial" w:hAnsi="Arial" w:cs="Arial"/>
          <w:b/>
          <w:bCs/>
          <w:sz w:val="36"/>
          <w:szCs w:val="36"/>
        </w:rPr>
        <w:t xml:space="preserve">Experimental procedures </w:t>
      </w:r>
    </w:p>
    <w:p w:rsidR="00000000" w:rsidRDefault="00000000">
      <w:pPr>
        <w:rPr>
          <w:sz w:val="24"/>
        </w:rPr>
      </w:pPr>
      <w:r>
        <w:rPr>
          <w:b/>
          <w:bCs/>
          <w:sz w:val="24"/>
        </w:rPr>
        <w:t>Step1</w:t>
      </w:r>
      <w:r>
        <w:rPr>
          <w:sz w:val="24"/>
        </w:rPr>
        <w:t xml:space="preserve">: Define variable n ; </w:t>
      </w:r>
    </w:p>
    <w:p w:rsidR="00000000" w:rsidRDefault="00000000">
      <w:pPr>
        <w:rPr>
          <w:sz w:val="24"/>
        </w:rPr>
      </w:pPr>
      <w:r>
        <w:rPr>
          <w:b/>
          <w:bCs/>
          <w:sz w:val="24"/>
        </w:rPr>
        <w:t>Step2</w:t>
      </w:r>
      <w:r>
        <w:rPr>
          <w:sz w:val="24"/>
        </w:rPr>
        <w:t xml:space="preserve">: Define function nest to evaluates polynomial from nested form using Horner‘s Method ; </w:t>
      </w:r>
    </w:p>
    <w:p w:rsidR="00000000" w:rsidRDefault="00000000">
      <w:pPr>
        <w:rPr>
          <w:sz w:val="24"/>
        </w:rPr>
      </w:pPr>
      <w:r>
        <w:rPr>
          <w:b/>
          <w:bCs/>
          <w:sz w:val="24"/>
        </w:rPr>
        <w:t>Step3</w:t>
      </w:r>
      <w:r>
        <w:rPr>
          <w:sz w:val="24"/>
        </w:rPr>
        <w:t xml:space="preserve">: Define function newtdd to computes coefficients of interpolating polynomial ; </w:t>
      </w:r>
    </w:p>
    <w:p w:rsidR="00000000" w:rsidRDefault="00000000">
      <w:pPr>
        <w:rPr>
          <w:sz w:val="24"/>
        </w:rPr>
      </w:pPr>
      <w:r>
        <w:rPr>
          <w:b/>
          <w:bCs/>
          <w:sz w:val="24"/>
        </w:rPr>
        <w:t>Step4</w:t>
      </w:r>
      <w:r>
        <w:rPr>
          <w:sz w:val="24"/>
        </w:rPr>
        <w:t xml:space="preserve">: Using function nest and newtdd to generate a degree n polynomial with evenly spaced points and Chebyshev points for n = 10, 20 and 40; </w:t>
      </w:r>
    </w:p>
    <w:p w:rsidR="00000000" w:rsidRDefault="00000000">
      <w:pPr>
        <w:rPr>
          <w:sz w:val="24"/>
        </w:rPr>
      </w:pPr>
      <w:r>
        <w:rPr>
          <w:b/>
          <w:bCs/>
          <w:sz w:val="24"/>
        </w:rPr>
        <w:t>Step5</w:t>
      </w:r>
      <w:r>
        <w:rPr>
          <w:sz w:val="24"/>
        </w:rPr>
        <w:t xml:space="preserve">: Plot the polynomials for the above types ; </w:t>
      </w:r>
    </w:p>
    <w:p w:rsidR="00000000" w:rsidRDefault="00000000">
      <w:pPr>
        <w:rPr>
          <w:sz w:val="24"/>
        </w:rPr>
      </w:pPr>
      <w:r>
        <w:rPr>
          <w:b/>
          <w:bCs/>
          <w:sz w:val="24"/>
        </w:rPr>
        <w:t>Step6</w:t>
      </w:r>
      <w:r>
        <w:rPr>
          <w:sz w:val="24"/>
        </w:rPr>
        <w:t>: By sampling at a 0.05 step, create the empirical interpolation errors for each type, and plot a comparison.</w:t>
      </w:r>
    </w:p>
    <w:p w:rsidR="00000000" w:rsidRDefault="00000000">
      <w:pPr>
        <w:rPr>
          <w:sz w:val="24"/>
        </w:rPr>
      </w:pPr>
    </w:p>
    <w:p w:rsidR="00000000" w:rsidRDefault="00000000">
      <w:pPr>
        <w:rPr>
          <w:rFonts w:ascii="Arial" w:hAnsi="Arial" w:cs="Arial"/>
          <w:b/>
          <w:bCs/>
          <w:sz w:val="36"/>
          <w:szCs w:val="36"/>
        </w:rPr>
      </w:pPr>
      <w:r>
        <w:rPr>
          <w:rFonts w:ascii="Arial" w:hAnsi="Arial" w:cs="Arial"/>
          <w:b/>
          <w:bCs/>
          <w:sz w:val="36"/>
          <w:szCs w:val="36"/>
        </w:rPr>
        <w:t>Ⅳ</w:t>
      </w:r>
      <w:r>
        <w:rPr>
          <w:rFonts w:ascii="Arial" w:hAnsi="Arial" w:cs="Arial"/>
          <w:b/>
          <w:bCs/>
          <w:sz w:val="36"/>
          <w:szCs w:val="36"/>
        </w:rPr>
        <w:t>、</w:t>
      </w:r>
      <w:r>
        <w:rPr>
          <w:rFonts w:ascii="Arial" w:hAnsi="Arial" w:cs="Arial"/>
          <w:b/>
          <w:bCs/>
          <w:sz w:val="36"/>
          <w:szCs w:val="36"/>
        </w:rPr>
        <w:t>Result analysis</w:t>
      </w:r>
    </w:p>
    <w:p w:rsidR="00000000" w:rsidRDefault="00000000">
      <w:pPr>
        <w:rPr>
          <w:highlight w:val="yellow"/>
        </w:rPr>
      </w:pPr>
      <w:r>
        <w:rPr>
          <w:rFonts w:hint="eastAsia"/>
          <w:highlight w:val="yellow"/>
        </w:rPr>
        <w:t>实验结果</w:t>
      </w:r>
      <w:r>
        <w:rPr>
          <w:rFonts w:hint="eastAsia"/>
          <w:highlight w:val="yellow"/>
        </w:rPr>
        <w:t>+</w:t>
      </w:r>
      <w:r>
        <w:rPr>
          <w:rFonts w:hint="eastAsia"/>
          <w:highlight w:val="yellow"/>
        </w:rPr>
        <w:t>分析</w:t>
      </w:r>
    </w:p>
    <w:p w:rsidR="00000000" w:rsidRDefault="00000000">
      <w:pPr>
        <w:rPr>
          <w:rFonts w:hint="eastAsia"/>
        </w:rPr>
      </w:pPr>
    </w:p>
    <w:p w:rsidR="00000000" w:rsidRDefault="00000000">
      <w:pPr>
        <w:rPr>
          <w:rFonts w:ascii="Arial" w:hAnsi="Arial" w:cs="Arial" w:hint="eastAsia"/>
          <w:b/>
          <w:bCs/>
          <w:sz w:val="36"/>
          <w:szCs w:val="36"/>
        </w:rPr>
      </w:pPr>
      <w:r>
        <w:rPr>
          <w:rFonts w:ascii="Arial" w:hAnsi="Arial" w:cs="Arial"/>
          <w:b/>
          <w:bCs/>
          <w:sz w:val="36"/>
          <w:szCs w:val="36"/>
        </w:rPr>
        <w:lastRenderedPageBreak/>
        <w:t>Ⅴ</w:t>
      </w:r>
      <w:r>
        <w:rPr>
          <w:rFonts w:ascii="Arial" w:hAnsi="Arial" w:cs="Arial"/>
          <w:b/>
          <w:bCs/>
          <w:sz w:val="36"/>
          <w:szCs w:val="36"/>
        </w:rPr>
        <w:t>、</w:t>
      </w:r>
      <w:r>
        <w:rPr>
          <w:rFonts w:ascii="Arial" w:hAnsi="Arial" w:cs="Arial"/>
          <w:b/>
          <w:bCs/>
          <w:sz w:val="36"/>
          <w:szCs w:val="36"/>
        </w:rPr>
        <w:t>Experimental summary</w:t>
      </w:r>
    </w:p>
    <w:p w:rsidR="00000000" w:rsidRDefault="00000000">
      <w:pPr>
        <w:rPr>
          <w:rFonts w:hint="eastAsia"/>
          <w:sz w:val="24"/>
          <w:highlight w:val="yellow"/>
        </w:rPr>
      </w:pPr>
      <w:r>
        <w:rPr>
          <w:rFonts w:hint="eastAsia"/>
          <w:sz w:val="24"/>
          <w:highlight w:val="yellow"/>
        </w:rPr>
        <w:t>实验总结</w:t>
      </w:r>
    </w:p>
    <w:p w:rsidR="00000000" w:rsidRDefault="00000000">
      <w:pPr>
        <w:rPr>
          <w:sz w:val="24"/>
        </w:rPr>
      </w:pPr>
    </w:p>
    <w:p w:rsidR="00000000" w:rsidRDefault="00000000">
      <w:pPr>
        <w:rPr>
          <w:sz w:val="24"/>
        </w:rPr>
      </w:pPr>
    </w:p>
    <w:p w:rsidR="00000000" w:rsidRDefault="00000000">
      <w:pPr>
        <w:rPr>
          <w:sz w:val="24"/>
        </w:rPr>
      </w:pPr>
    </w:p>
    <w:p w:rsidR="00000000" w:rsidRDefault="00000000">
      <w:pPr>
        <w:rPr>
          <w:sz w:val="24"/>
        </w:rPr>
      </w:pPr>
    </w:p>
    <w:p w:rsidR="00000000" w:rsidRDefault="00000000">
      <w:pPr>
        <w:rPr>
          <w:sz w:val="24"/>
        </w:rPr>
      </w:pPr>
    </w:p>
    <w:p w:rsidR="00000000" w:rsidRDefault="00000000">
      <w:pPr>
        <w:rPr>
          <w:sz w:val="24"/>
        </w:rPr>
      </w:pPr>
    </w:p>
    <w:p w:rsidR="00000000" w:rsidRDefault="00000000">
      <w:pPr>
        <w:rPr>
          <w:sz w:val="24"/>
        </w:rPr>
      </w:pPr>
    </w:p>
    <w:p w:rsidR="00000000" w:rsidRDefault="00000000">
      <w:pPr>
        <w:rPr>
          <w:sz w:val="24"/>
        </w:rPr>
      </w:pPr>
    </w:p>
    <w:p w:rsidR="00000000" w:rsidRDefault="00000000">
      <w:pPr>
        <w:rPr>
          <w:sz w:val="24"/>
        </w:rPr>
      </w:pPr>
    </w:p>
    <w:p w:rsidR="00000000" w:rsidRDefault="00000000"/>
    <w:p w:rsidR="00000000" w:rsidRDefault="00000000">
      <w:pPr>
        <w:rPr>
          <w:rFonts w:ascii="Arial" w:hAnsi="Arial" w:cs="Arial"/>
          <w:b/>
          <w:bCs/>
          <w:sz w:val="36"/>
          <w:szCs w:val="36"/>
        </w:rPr>
      </w:pPr>
      <w:r>
        <w:rPr>
          <w:rFonts w:ascii="Arial" w:hAnsi="Arial" w:cs="Arial"/>
          <w:b/>
          <w:bCs/>
          <w:sz w:val="36"/>
          <w:szCs w:val="36"/>
        </w:rPr>
        <w:t xml:space="preserve">Appendix : Source code </w:t>
      </w:r>
    </w:p>
    <w:p w:rsidR="00000000" w:rsidRDefault="00000000">
      <w:pPr>
        <w:rPr>
          <w:rFonts w:ascii="Arial" w:hAnsi="Arial" w:cs="Arial" w:hint="eastAsia"/>
          <w:b/>
          <w:bCs/>
          <w:sz w:val="36"/>
          <w:szCs w:val="36"/>
        </w:rPr>
      </w:pPr>
    </w:p>
    <w:p w:rsidR="00722E73" w:rsidRDefault="00000000">
      <w:pPr>
        <w:rPr>
          <w:highlight w:val="yellow"/>
        </w:rPr>
      </w:pPr>
      <w:r>
        <w:rPr>
          <w:rFonts w:hint="eastAsia"/>
          <w:highlight w:val="yellow"/>
        </w:rPr>
        <w:t>附上代码</w:t>
      </w:r>
    </w:p>
    <w:sectPr w:rsidR="00722E7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6464F6"/>
    <w:multiLevelType w:val="singleLevel"/>
    <w:tmpl w:val="E56464F6"/>
    <w:lvl w:ilvl="0">
      <w:start w:val="1"/>
      <w:numFmt w:val="decimal"/>
      <w:suff w:val="space"/>
      <w:lvlText w:val="(%1)"/>
      <w:lvlJc w:val="left"/>
    </w:lvl>
  </w:abstractNum>
  <w:abstractNum w:abstractNumId="1" w15:restartNumberingAfterBreak="0">
    <w:nsid w:val="EF406B2D"/>
    <w:multiLevelType w:val="singleLevel"/>
    <w:tmpl w:val="EF406B2D"/>
    <w:lvl w:ilvl="0">
      <w:start w:val="1"/>
      <w:numFmt w:val="bullet"/>
      <w:lvlText w:val=""/>
      <w:lvlJc w:val="left"/>
      <w:pPr>
        <w:ind w:left="420" w:hanging="420"/>
      </w:pPr>
      <w:rPr>
        <w:rFonts w:ascii="Wingdings" w:hAnsi="Wingdings" w:hint="default"/>
      </w:rPr>
    </w:lvl>
  </w:abstractNum>
  <w:abstractNum w:abstractNumId="2" w15:restartNumberingAfterBreak="0">
    <w:nsid w:val="1CCD7730"/>
    <w:multiLevelType w:val="singleLevel"/>
    <w:tmpl w:val="1CCD7730"/>
    <w:lvl w:ilvl="0">
      <w:start w:val="1"/>
      <w:numFmt w:val="bullet"/>
      <w:lvlText w:val=""/>
      <w:lvlJc w:val="left"/>
      <w:pPr>
        <w:ind w:left="420" w:hanging="420"/>
      </w:pPr>
      <w:rPr>
        <w:rFonts w:ascii="Wingdings" w:hAnsi="Wingdings" w:hint="default"/>
      </w:rPr>
    </w:lvl>
  </w:abstractNum>
  <w:num w:numId="1" w16cid:durableId="345713011">
    <w:abstractNumId w:val="2"/>
  </w:num>
  <w:num w:numId="2" w16cid:durableId="1416975078">
    <w:abstractNumId w:val="1"/>
  </w:num>
  <w:num w:numId="3" w16cid:durableId="212464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VlNjFjN2ZkOGMwNTlhZDU4Yzg5MzZkM2YyNjNiNjMifQ=="/>
  </w:docVars>
  <w:rsids>
    <w:rsidRoot w:val="00465651"/>
    <w:rsid w:val="001A2C91"/>
    <w:rsid w:val="00446C83"/>
    <w:rsid w:val="00465651"/>
    <w:rsid w:val="00500BD6"/>
    <w:rsid w:val="005E094B"/>
    <w:rsid w:val="006B2CF2"/>
    <w:rsid w:val="00722E73"/>
    <w:rsid w:val="007D7BC0"/>
    <w:rsid w:val="00857AC2"/>
    <w:rsid w:val="0089403C"/>
    <w:rsid w:val="00905404"/>
    <w:rsid w:val="00AF7441"/>
    <w:rsid w:val="00B86E99"/>
    <w:rsid w:val="00B96C53"/>
    <w:rsid w:val="00C875E9"/>
    <w:rsid w:val="00E3677D"/>
    <w:rsid w:val="0E94216E"/>
    <w:rsid w:val="1C7D1504"/>
    <w:rsid w:val="232F6F66"/>
    <w:rsid w:val="25330823"/>
    <w:rsid w:val="2AF24604"/>
    <w:rsid w:val="313E66A5"/>
    <w:rsid w:val="34617D5C"/>
    <w:rsid w:val="350B6678"/>
    <w:rsid w:val="47465E8A"/>
    <w:rsid w:val="53032150"/>
    <w:rsid w:val="563F47FD"/>
    <w:rsid w:val="58C8321D"/>
    <w:rsid w:val="5DE9157C"/>
    <w:rsid w:val="64652E65"/>
    <w:rsid w:val="70217E2C"/>
    <w:rsid w:val="72505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4E2ADD-6343-4B0C-A027-704ED1B9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paragraph" w:styleId="4">
    <w:name w:val="heading 4"/>
    <w:basedOn w:val="a"/>
    <w:next w:val="a"/>
    <w:qFormat/>
    <w:pPr>
      <w:keepNext/>
      <w:keepLines/>
      <w:spacing w:before="280" w:after="290" w:line="372" w:lineRule="auto"/>
      <w:outlineLvl w:val="3"/>
    </w:pPr>
    <w:rPr>
      <w:rFonts w:ascii="Arial" w:eastAsia="黑体" w:hAnsi="Arial"/>
      <w:b/>
      <w:sz w:val="28"/>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dc:creator>
  <cp:keywords/>
  <cp:lastModifiedBy>q</cp:lastModifiedBy>
  <cp:revision>2</cp:revision>
  <dcterms:created xsi:type="dcterms:W3CDTF">2023-09-02T07:11:00Z</dcterms:created>
  <dcterms:modified xsi:type="dcterms:W3CDTF">2023-09-02T07:11:00Z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45984184537C4667B5F9556E0DFBE568</vt:lpwstr>
  </property>
</Properties>
</file>